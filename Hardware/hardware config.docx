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7D8B" w:rsidRDefault="00667414">
      <w:pPr>
        <w:rPr>
          <w:b/>
        </w:rPr>
      </w:pPr>
      <w:r>
        <w:rPr>
          <w:b/>
        </w:rPr>
        <w:t>Note: Baud rate is set to 9600</w:t>
      </w:r>
      <w:r w:rsidR="00DF0ED0">
        <w:rPr>
          <w:b/>
        </w:rPr>
        <w:t xml:space="preserve"> when using serial monitor</w:t>
      </w:r>
      <w:r>
        <w:rPr>
          <w:b/>
        </w:rPr>
        <w:t xml:space="preserve"> </w:t>
      </w:r>
      <w:r w:rsidR="009E4BA2">
        <w:rPr>
          <w:b/>
        </w:rPr>
        <w:t>else there will be error</w:t>
      </w:r>
    </w:p>
    <w:p w:rsidR="009B7D8B" w:rsidRDefault="001E464C">
      <w:pPr>
        <w:rPr>
          <w:b/>
        </w:rPr>
      </w:pPr>
      <w:r>
        <w:rPr>
          <w:b/>
        </w:rPr>
        <w:t>Summarized Pin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6A06B9" w:rsidTr="00BF3276">
        <w:tc>
          <w:tcPr>
            <w:tcW w:w="2157" w:type="dxa"/>
          </w:tcPr>
          <w:p w:rsidR="006A06B9" w:rsidRDefault="00A35A88">
            <w:pPr>
              <w:rPr>
                <w:b/>
              </w:rPr>
            </w:pPr>
            <w:r>
              <w:rPr>
                <w:b/>
              </w:rPr>
              <w:t xml:space="preserve">Pin on </w:t>
            </w:r>
            <w:r w:rsidR="005011B8">
              <w:rPr>
                <w:b/>
              </w:rPr>
              <w:t xml:space="preserve">Arduino </w:t>
            </w:r>
            <w:r>
              <w:rPr>
                <w:b/>
              </w:rPr>
              <w:t>Mega</w:t>
            </w:r>
          </w:p>
        </w:tc>
        <w:tc>
          <w:tcPr>
            <w:tcW w:w="2157" w:type="dxa"/>
          </w:tcPr>
          <w:p w:rsidR="006A06B9" w:rsidRDefault="006A06B9">
            <w:pPr>
              <w:rPr>
                <w:b/>
              </w:rPr>
            </w:pPr>
            <w:r>
              <w:rPr>
                <w:b/>
              </w:rPr>
              <w:t>Device</w:t>
            </w:r>
          </w:p>
        </w:tc>
        <w:tc>
          <w:tcPr>
            <w:tcW w:w="2158" w:type="dxa"/>
          </w:tcPr>
          <w:p w:rsidR="006A06B9" w:rsidRDefault="001524B1">
            <w:pPr>
              <w:rPr>
                <w:b/>
              </w:rPr>
            </w:pPr>
            <w:r>
              <w:rPr>
                <w:b/>
              </w:rPr>
              <w:t>Protocol</w:t>
            </w:r>
          </w:p>
        </w:tc>
        <w:tc>
          <w:tcPr>
            <w:tcW w:w="2158" w:type="dxa"/>
          </w:tcPr>
          <w:p w:rsidR="006A06B9" w:rsidRDefault="004724A0">
            <w:pPr>
              <w:rPr>
                <w:b/>
              </w:rPr>
            </w:pPr>
            <w:r>
              <w:rPr>
                <w:b/>
              </w:rPr>
              <w:t>Details</w:t>
            </w:r>
          </w:p>
        </w:tc>
      </w:tr>
      <w:tr w:rsidR="004679F6" w:rsidTr="00BF3276">
        <w:tc>
          <w:tcPr>
            <w:tcW w:w="2157" w:type="dxa"/>
          </w:tcPr>
          <w:p w:rsidR="004679F6" w:rsidRPr="00EC7D88" w:rsidRDefault="004679F6" w:rsidP="004679F6">
            <w:pPr>
              <w:rPr>
                <w:b/>
              </w:rPr>
            </w:pPr>
            <w:r w:rsidRPr="00EC7D88">
              <w:rPr>
                <w:b/>
              </w:rPr>
              <w:t>Pin 15</w:t>
            </w:r>
            <w:r w:rsidR="00B83470">
              <w:rPr>
                <w:b/>
              </w:rPr>
              <w:t xml:space="preserve"> (Analog IN)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961A65">
              <w:rPr>
                <w:b/>
              </w:rPr>
              <w:t>Infra-red distance sensor</w:t>
            </w:r>
          </w:p>
        </w:tc>
        <w:tc>
          <w:tcPr>
            <w:tcW w:w="2158" w:type="dxa"/>
          </w:tcPr>
          <w:p w:rsidR="004679F6" w:rsidRDefault="003B45CD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5566D9" w:rsidP="004679F6">
            <w:pPr>
              <w:rPr>
                <w:b/>
              </w:rPr>
            </w:pPr>
            <w:r>
              <w:rPr>
                <w:b/>
              </w:rPr>
              <w:t>-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20 (SDA)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SDA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21 (SCL)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 w:rsidRPr="006A06B9">
              <w:rPr>
                <w:b/>
              </w:rPr>
              <w:t>AltIMU-10 v4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I2C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SCL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22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Trigger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Pin 24</w:t>
            </w: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  <w:r>
              <w:rPr>
                <w:b/>
              </w:rPr>
              <w:t>HC-SR04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Pr="00A24655" w:rsidRDefault="004679F6" w:rsidP="004679F6">
            <w:pPr>
              <w:rPr>
                <w:b/>
              </w:rPr>
            </w:pPr>
            <w:r w:rsidRPr="00A24655">
              <w:rPr>
                <w:b/>
              </w:rPr>
              <w:t>Echo</w:t>
            </w:r>
            <w:r>
              <w:rPr>
                <w:b/>
              </w:rPr>
              <w:t xml:space="preserve"> pin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30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row3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31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32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33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row0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34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col2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35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col1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Pin 36</w:t>
            </w: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GPIO</w:t>
            </w: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  <w:r>
              <w:rPr>
                <w:b/>
              </w:rPr>
              <w:t>Keypad col0</w:t>
            </w: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Pr="00A24655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  <w:tr w:rsidR="004679F6" w:rsidTr="00BF3276"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7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  <w:tc>
          <w:tcPr>
            <w:tcW w:w="2158" w:type="dxa"/>
          </w:tcPr>
          <w:p w:rsidR="004679F6" w:rsidRDefault="004679F6" w:rsidP="004679F6">
            <w:pPr>
              <w:rPr>
                <w:b/>
              </w:rPr>
            </w:pPr>
          </w:p>
        </w:tc>
      </w:tr>
    </w:tbl>
    <w:p w:rsidR="001E464C" w:rsidRDefault="001E464C">
      <w:pPr>
        <w:rPr>
          <w:b/>
        </w:rPr>
      </w:pPr>
    </w:p>
    <w:p w:rsidR="009B7D8B" w:rsidRDefault="009B7D8B">
      <w:pPr>
        <w:rPr>
          <w:b/>
        </w:rPr>
      </w:pPr>
    </w:p>
    <w:p w:rsidR="0081224C" w:rsidRPr="00A346A8" w:rsidRDefault="0081224C">
      <w:pPr>
        <w:rPr>
          <w:b/>
        </w:rPr>
      </w:pPr>
      <w:r w:rsidRPr="00A346A8">
        <w:rPr>
          <w:b/>
        </w:rPr>
        <w:t>Arduino Mega 2560</w:t>
      </w:r>
    </w:p>
    <w:tbl>
      <w:tblPr>
        <w:tblW w:w="0" w:type="auto"/>
        <w:tblCellSpacing w:w="15" w:type="dxa"/>
        <w:tblBorders>
          <w:top w:val="single" w:sz="6" w:space="0" w:color="D5E9E9"/>
          <w:left w:val="single" w:sz="6" w:space="0" w:color="D5E9E9"/>
          <w:bottom w:val="single" w:sz="6" w:space="0" w:color="D5E9E9"/>
          <w:right w:val="single" w:sz="6" w:space="0" w:color="D5E9E9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46"/>
        <w:gridCol w:w="4549"/>
      </w:tblGrid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Microcontroller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760ACD" w:rsidP="0081224C">
            <w:pPr>
              <w:spacing w:after="0" w:line="240" w:lineRule="auto"/>
            </w:pPr>
            <w:hyperlink r:id="rId5" w:tgtFrame="_blank" w:history="1">
              <w:r w:rsidR="0081224C" w:rsidRPr="00A956C5">
                <w:t>ATmega2560</w:t>
              </w:r>
            </w:hyperlink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Operating Voltage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5V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(recommended)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7-12V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Input Voltage (limit)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806BD1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806BD1">
              <w:rPr>
                <w:b/>
                <w:color w:val="FF0000"/>
              </w:rPr>
              <w:t>6-20V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Digital I/O Pins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54 (of which 15 provide PWM output)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Analog Input Pins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per I/O Pin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20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DC Current for 3.3V Pin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077224" w:rsidRDefault="0081224C" w:rsidP="0081224C">
            <w:pPr>
              <w:spacing w:after="0" w:line="240" w:lineRule="auto"/>
              <w:rPr>
                <w:b/>
                <w:color w:val="FF0000"/>
              </w:rPr>
            </w:pPr>
            <w:r w:rsidRPr="00077224">
              <w:rPr>
                <w:b/>
                <w:color w:val="FF0000"/>
              </w:rPr>
              <w:t>50 mA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Flash Memory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256 KB of which 8 KB used by bootloader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SRAM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8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EEPROM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4 KB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Clock Speed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16 MHz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Length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101.52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Width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53.3 mm</w:t>
            </w:r>
          </w:p>
        </w:tc>
      </w:tr>
      <w:tr w:rsidR="0081224C" w:rsidRPr="0081224C" w:rsidTr="0081224C">
        <w:trPr>
          <w:tblCellSpacing w:w="15" w:type="dxa"/>
        </w:trPr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Weight</w:t>
            </w:r>
          </w:p>
        </w:tc>
        <w:tc>
          <w:tcPr>
            <w:tcW w:w="0" w:type="auto"/>
            <w:shd w:val="clear" w:color="auto" w:fill="F6FAFA"/>
            <w:tcMar>
              <w:top w:w="0" w:type="dxa"/>
              <w:left w:w="150" w:type="dxa"/>
              <w:bottom w:w="0" w:type="dxa"/>
              <w:right w:w="675" w:type="dxa"/>
            </w:tcMar>
            <w:vAlign w:val="center"/>
            <w:hideMark/>
          </w:tcPr>
          <w:p w:rsidR="0081224C" w:rsidRPr="00A956C5" w:rsidRDefault="0081224C" w:rsidP="0081224C">
            <w:pPr>
              <w:spacing w:after="0" w:line="240" w:lineRule="auto"/>
            </w:pPr>
            <w:r w:rsidRPr="00A956C5">
              <w:t>37 g</w:t>
            </w:r>
          </w:p>
        </w:tc>
      </w:tr>
    </w:tbl>
    <w:p w:rsidR="0081224C" w:rsidRPr="00A956C5" w:rsidRDefault="0081224C"/>
    <w:p w:rsidR="00CE739D" w:rsidRPr="00DF28DC" w:rsidRDefault="00CE739D"/>
    <w:p w:rsidR="008924C0" w:rsidRPr="00500C1E" w:rsidRDefault="00760ACD" w:rsidP="008924C0">
      <w:pPr>
        <w:rPr>
          <w:b/>
        </w:rPr>
      </w:pPr>
      <w:hyperlink r:id="rId6" w:history="1">
        <w:r w:rsidR="008924C0" w:rsidRPr="00500C1E">
          <w:rPr>
            <w:b/>
          </w:rPr>
          <w:t>AltIMU-10 v4 Gyro, Accelerometer, Compass, and Altimeter (L3GD20H, LSM303D, and LPS25H Carrier)</w:t>
        </w:r>
      </w:hyperlink>
    </w:p>
    <w:p w:rsidR="00CE739D" w:rsidRPr="00DF28DC" w:rsidRDefault="008343C4" w:rsidP="0039594C">
      <w:pPr>
        <w:pStyle w:val="NoSpacing"/>
      </w:pPr>
      <w:r w:rsidRPr="00DF28DC">
        <w:t>LPS25H (barometer) datasheet: https://www.pololu.com/file/download/LPS25H.pdf?file_id=0J761</w:t>
      </w:r>
    </w:p>
    <w:p w:rsidR="008343C4" w:rsidRDefault="008343C4" w:rsidP="0039594C">
      <w:pPr>
        <w:pStyle w:val="NoSpacing"/>
      </w:pPr>
      <w:r>
        <w:t>L3GD20H 3-axix gyroscope datasheet:</w:t>
      </w:r>
    </w:p>
    <w:p w:rsidR="008343C4" w:rsidRDefault="00760ACD" w:rsidP="0039594C">
      <w:pPr>
        <w:pStyle w:val="NoSpacing"/>
      </w:pPr>
      <w:hyperlink r:id="rId7" w:history="1">
        <w:r w:rsidR="00E60122" w:rsidRPr="00DF28DC">
          <w:t>https://www.pololu.com/file/download/L3GD20H.pdf?file_id=0J731</w:t>
        </w:r>
      </w:hyperlink>
    </w:p>
    <w:p w:rsidR="00E60122" w:rsidRDefault="003F05FF" w:rsidP="0039594C">
      <w:pPr>
        <w:pStyle w:val="NoSpacing"/>
      </w:pPr>
      <w:r>
        <w:t>LSM303D 3D accelerometer and 3D magnetometer module datasheet:</w:t>
      </w:r>
    </w:p>
    <w:p w:rsidR="003F05FF" w:rsidRDefault="00760ACD" w:rsidP="0039594C">
      <w:pPr>
        <w:pStyle w:val="NoSpacing"/>
      </w:pPr>
      <w:hyperlink r:id="rId8" w:history="1">
        <w:r w:rsidR="005E3882" w:rsidRPr="00DF28DC">
          <w:t>https://www.pololu.com/file/download/LSM303D.pdf?file_id=0J703</w:t>
        </w:r>
      </w:hyperlink>
    </w:p>
    <w:p w:rsidR="0039594C" w:rsidRDefault="0039594C" w:rsidP="0039594C">
      <w:pPr>
        <w:pStyle w:val="NoSpacing"/>
      </w:pPr>
    </w:p>
    <w:p w:rsidR="00DA4519" w:rsidRPr="00DF28DC" w:rsidRDefault="00C71E31" w:rsidP="00966C73">
      <w:r w:rsidRPr="00DF28DC">
        <w:t xml:space="preserve">The LPS25H, L3GD20H, and LSM303D have many configurable options, including selectable resolutions for the barometer and dynamically selectable sensitivities for the gyro, accelerometer, and magnetometer. Each sensor also has a choice of output data rates. The three ICs can be accessed through a shared I²C/TWI interface, allowing the sensors to be addressed individually via a single clock line and a single data line. Additionally, the SA0 pin is accessible, allowing users to change the slave addresses and have two </w:t>
      </w:r>
      <w:proofErr w:type="spellStart"/>
      <w:r w:rsidRPr="00DF28DC">
        <w:t>AltIMUs</w:t>
      </w:r>
      <w:proofErr w:type="spellEnd"/>
      <w:r w:rsidRPr="00DF28DC">
        <w:t xml:space="preserve"> connected on the same I²C bus (For additional information, see the I²C Communication section below).</w:t>
      </w:r>
    </w:p>
    <w:p w:rsidR="00D5682F" w:rsidRPr="00DF28DC" w:rsidRDefault="00D5682F" w:rsidP="00966C73">
      <w:r w:rsidRPr="00DF28DC">
        <w:t>The carrier board includes a low-dropout linear voltage regulator that provides the 3.3 V required by the LPS25H, L3GD20H, and LSM303D, allowing the module to be powered from a single 2.5 V to 5.5 V supply. The regulator output is available on the VDD pin and can supply almost 150 mA to external devices. The breakout board also includes a circuit that shifts the I²C clock and data lines to the same logic voltage level as the supplied VIN, making it simple to interface the board with 5 V systems. The board’s 0.1</w:t>
      </w:r>
      <w:r w:rsidRPr="00966C73">
        <w:rPr>
          <w:rFonts w:ascii="Arial" w:hAnsi="Arial" w:cs="Arial"/>
        </w:rPr>
        <w:t>″</w:t>
      </w:r>
      <w:r w:rsidRPr="00DF28DC">
        <w:t xml:space="preserve"> pin spacing makes it easy to use with standard </w:t>
      </w:r>
      <w:hyperlink r:id="rId9" w:history="1">
        <w:r w:rsidRPr="00DF28DC">
          <w:t>solderless breadboards</w:t>
        </w:r>
      </w:hyperlink>
      <w:r w:rsidRPr="00DF28DC">
        <w:t> and 0.1</w:t>
      </w:r>
      <w:r w:rsidRPr="00966C73">
        <w:rPr>
          <w:rFonts w:ascii="Arial" w:hAnsi="Arial" w:cs="Arial"/>
        </w:rPr>
        <w:t>″</w:t>
      </w:r>
      <w:r w:rsidRPr="00DF28DC">
        <w:t xml:space="preserve"> </w:t>
      </w:r>
      <w:proofErr w:type="spellStart"/>
      <w:r w:rsidRPr="00DF28DC">
        <w:t>perfboards</w:t>
      </w:r>
      <w:proofErr w:type="spellEnd"/>
      <w:r w:rsidRPr="00DF28DC">
        <w:t>.</w:t>
      </w:r>
    </w:p>
    <w:p w:rsidR="00D5682F" w:rsidRPr="00DF28DC" w:rsidRDefault="00D5682F" w:rsidP="00966C73">
      <w:pPr>
        <w:pStyle w:val="NoSpacing"/>
      </w:pPr>
      <w:r w:rsidRPr="00DF28DC">
        <w:t>Specifications</w:t>
      </w:r>
    </w:p>
    <w:p w:rsidR="00D5682F" w:rsidRPr="00DF28DC" w:rsidRDefault="00D5682F" w:rsidP="00966C73">
      <w:pPr>
        <w:pStyle w:val="NoSpacing"/>
      </w:pPr>
      <w:r w:rsidRPr="00DF28DC">
        <w:t>Operating voltage: 2.5 V to 5.5 V</w:t>
      </w:r>
    </w:p>
    <w:p w:rsidR="00D5682F" w:rsidRPr="00DF28DC" w:rsidRDefault="00D5682F" w:rsidP="00966C73">
      <w:pPr>
        <w:pStyle w:val="NoSpacing"/>
      </w:pPr>
      <w:r w:rsidRPr="00DF28DC">
        <w:t>Supply current: 6 mA</w:t>
      </w:r>
    </w:p>
    <w:p w:rsidR="00D5682F" w:rsidRPr="00DF28DC" w:rsidRDefault="00D5682F" w:rsidP="00966C73">
      <w:pPr>
        <w:pStyle w:val="NoSpacing"/>
      </w:pPr>
      <w:r w:rsidRPr="00DF28DC">
        <w:t>Output format (I²C):</w:t>
      </w:r>
    </w:p>
    <w:p w:rsidR="00D5682F" w:rsidRPr="00DF28DC" w:rsidRDefault="00D5682F" w:rsidP="00966C73">
      <w:pPr>
        <w:pStyle w:val="NoSpacing"/>
      </w:pPr>
      <w:r w:rsidRPr="00DF28DC">
        <w:t>Gyro: one 16-bit reading per axis</w:t>
      </w:r>
    </w:p>
    <w:p w:rsidR="00D5682F" w:rsidRPr="00DF28DC" w:rsidRDefault="00D5682F" w:rsidP="00966C73">
      <w:pPr>
        <w:pStyle w:val="NoSpacing"/>
      </w:pPr>
      <w:r w:rsidRPr="00DF28DC">
        <w:t>Accelerometer: one 16-bit reading per axis</w:t>
      </w:r>
    </w:p>
    <w:p w:rsidR="00D5682F" w:rsidRPr="00DF28DC" w:rsidRDefault="00D5682F" w:rsidP="00966C73">
      <w:pPr>
        <w:pStyle w:val="NoSpacing"/>
      </w:pPr>
      <w:r w:rsidRPr="00DF28DC">
        <w:t>Magnetometer: one 16-bit reading per axis</w:t>
      </w:r>
    </w:p>
    <w:p w:rsidR="00D5682F" w:rsidRDefault="00D5682F" w:rsidP="00966C73">
      <w:pPr>
        <w:pStyle w:val="NoSpacing"/>
      </w:pPr>
      <w:r w:rsidRPr="00DF28DC">
        <w:t>Barometer: 24-bit pressure reading (4096 </w:t>
      </w:r>
      <w:proofErr w:type="spellStart"/>
      <w:r w:rsidRPr="00DF28DC">
        <w:t>LSb</w:t>
      </w:r>
      <w:proofErr w:type="spellEnd"/>
      <w:r w:rsidRPr="00DF28DC">
        <w:t>/mbar)</w:t>
      </w:r>
    </w:p>
    <w:p w:rsidR="003D66DD" w:rsidRPr="00DF28DC" w:rsidRDefault="003D66DD" w:rsidP="00966C73">
      <w:pPr>
        <w:pStyle w:val="NoSpacing"/>
      </w:pPr>
    </w:p>
    <w:p w:rsidR="00D5682F" w:rsidRPr="00DF28DC" w:rsidRDefault="00D5682F" w:rsidP="00966C73">
      <w:pPr>
        <w:pStyle w:val="NoSpacing"/>
      </w:pPr>
      <w:r w:rsidRPr="00DF28DC">
        <w:t>Sensitivity range:</w:t>
      </w:r>
    </w:p>
    <w:p w:rsidR="00D5682F" w:rsidRPr="00DF28DC" w:rsidRDefault="00D5682F" w:rsidP="00966C73">
      <w:pPr>
        <w:pStyle w:val="NoSpacing"/>
      </w:pPr>
      <w:r w:rsidRPr="00DF28DC">
        <w:t>Gyro: ±245, ±500, or ±2000°/s</w:t>
      </w:r>
    </w:p>
    <w:p w:rsidR="00D5682F" w:rsidRPr="00DF28DC" w:rsidRDefault="00D5682F" w:rsidP="00966C73">
      <w:pPr>
        <w:pStyle w:val="NoSpacing"/>
      </w:pPr>
      <w:r w:rsidRPr="00DF28DC">
        <w:t>Accelerometer: ±2, ±4, ±6, ±8, or ±16 g</w:t>
      </w:r>
    </w:p>
    <w:p w:rsidR="00D5682F" w:rsidRPr="00DF28DC" w:rsidRDefault="00D5682F" w:rsidP="00966C73">
      <w:pPr>
        <w:pStyle w:val="NoSpacing"/>
      </w:pPr>
      <w:r w:rsidRPr="00DF28DC">
        <w:t>Magnetometer: ±2, ±4, ±8, or ±12 gauss</w:t>
      </w:r>
    </w:p>
    <w:p w:rsidR="00D5682F" w:rsidRPr="00DF28DC" w:rsidRDefault="00D5682F" w:rsidP="00966C73">
      <w:pPr>
        <w:pStyle w:val="NoSpacing"/>
      </w:pPr>
      <w:r w:rsidRPr="00DF28DC">
        <w:t xml:space="preserve">Barometer: 260 mbar to 1260 mbar (26 </w:t>
      </w:r>
      <w:proofErr w:type="spellStart"/>
      <w:r w:rsidRPr="00DF28DC">
        <w:t>kPa</w:t>
      </w:r>
      <w:proofErr w:type="spellEnd"/>
      <w:r w:rsidRPr="00DF28DC">
        <w:t xml:space="preserve"> to 126 </w:t>
      </w:r>
      <w:proofErr w:type="spellStart"/>
      <w:r w:rsidRPr="00DF28DC">
        <w:t>kPa</w:t>
      </w:r>
      <w:proofErr w:type="spellEnd"/>
      <w:r w:rsidRPr="00DF28DC">
        <w:t>)</w:t>
      </w:r>
    </w:p>
    <w:p w:rsidR="00D5682F" w:rsidRDefault="00D5682F" w:rsidP="00966C73">
      <w:pPr>
        <w:pStyle w:val="NoSpacing"/>
      </w:pPr>
    </w:p>
    <w:p w:rsidR="00EC7E3F" w:rsidRDefault="00EC7E3F" w:rsidP="00966C73">
      <w:pPr>
        <w:pStyle w:val="NoSpacing"/>
      </w:pPr>
      <w:r>
        <w:t xml:space="preserve">Arduino mega </w:t>
      </w:r>
      <w:proofErr w:type="gramStart"/>
      <w:r>
        <w:t>Pin20(</w:t>
      </w:r>
      <w:proofErr w:type="gramEnd"/>
      <w:r>
        <w:t>SDA), Pin21(SCL)</w:t>
      </w:r>
    </w:p>
    <w:p w:rsidR="006A394A" w:rsidRDefault="006A394A" w:rsidP="00966C73">
      <w:pPr>
        <w:pStyle w:val="NoSpacing"/>
      </w:pPr>
    </w:p>
    <w:p w:rsidR="00A842D6" w:rsidRDefault="00A842D6" w:rsidP="00966C73">
      <w:pPr>
        <w:pStyle w:val="NoSpacing"/>
      </w:pPr>
    </w:p>
    <w:p w:rsidR="00A842D6" w:rsidRDefault="00A842D6" w:rsidP="00966C73">
      <w:pPr>
        <w:pStyle w:val="NoSpacing"/>
      </w:pPr>
      <w:r>
        <w:lastRenderedPageBreak/>
        <w:t>LSM303D 3D accelerometer and 3D magnetometer library:</w:t>
      </w:r>
    </w:p>
    <w:p w:rsidR="00111083" w:rsidRDefault="00111083" w:rsidP="00966C73">
      <w:pPr>
        <w:pStyle w:val="NoSpacing"/>
      </w:pPr>
      <w:r w:rsidRPr="00111083">
        <w:t>https://github.com/pololu/lsm303-arduino</w:t>
      </w:r>
    </w:p>
    <w:p w:rsidR="00111083" w:rsidRDefault="00111083" w:rsidP="00966C73">
      <w:pPr>
        <w:pStyle w:val="NoSpacing"/>
      </w:pPr>
    </w:p>
    <w:p w:rsidR="00EC7E3F" w:rsidRDefault="00023269" w:rsidP="00966C73">
      <w:pPr>
        <w:pStyle w:val="NoSpacing"/>
      </w:pPr>
      <w:r>
        <w:t>Gyro library:</w:t>
      </w:r>
    </w:p>
    <w:p w:rsidR="00023269" w:rsidRDefault="00023269" w:rsidP="00966C73">
      <w:pPr>
        <w:pStyle w:val="NoSpacing"/>
      </w:pPr>
      <w:hyperlink r:id="rId10" w:history="1">
        <w:r w:rsidRPr="00540779">
          <w:rPr>
            <w:rStyle w:val="Hyperlink"/>
          </w:rPr>
          <w:t>https://github.com/pololu/l3g-arduino</w:t>
        </w:r>
      </w:hyperlink>
    </w:p>
    <w:p w:rsidR="00023269" w:rsidRDefault="00023269" w:rsidP="00966C73">
      <w:pPr>
        <w:pStyle w:val="NoSpacing"/>
      </w:pPr>
    </w:p>
    <w:p w:rsidR="00023269" w:rsidRDefault="00352E3E" w:rsidP="00966C73">
      <w:pPr>
        <w:pStyle w:val="NoSpacing"/>
      </w:pPr>
      <w:r>
        <w:t>Barometer Library:</w:t>
      </w:r>
    </w:p>
    <w:p w:rsidR="00352E3E" w:rsidRDefault="00760ACD" w:rsidP="00966C73">
      <w:pPr>
        <w:pStyle w:val="NoSpacing"/>
      </w:pPr>
      <w:hyperlink r:id="rId11" w:history="1">
        <w:r w:rsidRPr="00540779">
          <w:rPr>
            <w:rStyle w:val="Hyperlink"/>
          </w:rPr>
          <w:t>https://github.com/pololu/lps-arduino</w:t>
        </w:r>
      </w:hyperlink>
    </w:p>
    <w:p w:rsidR="00760ACD" w:rsidRPr="00DF28DC" w:rsidRDefault="00760ACD" w:rsidP="00966C73">
      <w:pPr>
        <w:pStyle w:val="NoSpacing"/>
      </w:pPr>
      <w:bookmarkStart w:id="0" w:name="_GoBack"/>
      <w:bookmarkEnd w:id="0"/>
    </w:p>
    <w:p w:rsidR="00DA4519" w:rsidRPr="00DF28DC" w:rsidRDefault="00DA4519" w:rsidP="00966C73">
      <w:pPr>
        <w:pStyle w:val="NoSpacing"/>
      </w:pPr>
    </w:p>
    <w:p w:rsidR="00DA4519" w:rsidRPr="00E53CD1" w:rsidRDefault="00DA4519">
      <w:pPr>
        <w:rPr>
          <w:b/>
        </w:rPr>
      </w:pPr>
      <w:r w:rsidRPr="00E53CD1">
        <w:rPr>
          <w:b/>
        </w:rPr>
        <w:t>Keypad (4x</w:t>
      </w:r>
      <w:r w:rsidR="00014531">
        <w:rPr>
          <w:b/>
        </w:rPr>
        <w:t>3</w:t>
      </w:r>
      <w:r w:rsidRPr="00E53CD1">
        <w:rPr>
          <w:b/>
        </w:rPr>
        <w:t xml:space="preserve">) </w:t>
      </w:r>
    </w:p>
    <w:p w:rsidR="003434D7" w:rsidRPr="00DF28DC" w:rsidRDefault="003434D7">
      <w:r w:rsidRPr="00DF28DC">
        <w:t>Using keypad library for Arduino from:</w:t>
      </w:r>
      <w:r w:rsidRPr="003434D7">
        <w:t xml:space="preserve"> </w:t>
      </w:r>
      <w:r w:rsidRPr="00DF28DC">
        <w:t>http://playground.arduino.cc/Code/Keypad#Download</w:t>
      </w:r>
    </w:p>
    <w:p w:rsidR="00C77F92" w:rsidRPr="00DF28DC" w:rsidRDefault="00C77F92">
      <w:r w:rsidRPr="00DF28DC">
        <w:t>Config</w:t>
      </w:r>
      <w:r w:rsidR="009519FF" w:rsidRPr="00DF28DC">
        <w:t>uration</w:t>
      </w:r>
      <w:r w:rsidRPr="00DF28DC">
        <w:t xml:space="preserve"> chart: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8"/>
        <w:gridCol w:w="1078"/>
        <w:gridCol w:w="1079"/>
        <w:gridCol w:w="1079"/>
        <w:gridCol w:w="1079"/>
        <w:gridCol w:w="1079"/>
        <w:gridCol w:w="1079"/>
        <w:gridCol w:w="1079"/>
      </w:tblGrid>
      <w:tr w:rsidR="00984EC1" w:rsidRPr="00237D6F" w:rsidTr="00984EC1">
        <w:tc>
          <w:tcPr>
            <w:tcW w:w="1078" w:type="dxa"/>
          </w:tcPr>
          <w:p w:rsidR="00984EC1" w:rsidRPr="00DF28DC" w:rsidRDefault="002E3EE0">
            <w:r w:rsidRPr="00DF28DC">
              <w:t>Keypad</w:t>
            </w:r>
          </w:p>
        </w:tc>
        <w:tc>
          <w:tcPr>
            <w:tcW w:w="1078" w:type="dxa"/>
          </w:tcPr>
          <w:p w:rsidR="00984EC1" w:rsidRPr="00DF28DC" w:rsidRDefault="00984EC1">
            <w:r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4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5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6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7</w:t>
            </w:r>
          </w:p>
        </w:tc>
      </w:tr>
      <w:tr w:rsidR="00984EC1" w:rsidRPr="00237D6F" w:rsidTr="00984EC1">
        <w:tc>
          <w:tcPr>
            <w:tcW w:w="1078" w:type="dxa"/>
          </w:tcPr>
          <w:p w:rsidR="00984EC1" w:rsidRPr="00DF28DC" w:rsidRDefault="00984EC1"/>
        </w:tc>
        <w:tc>
          <w:tcPr>
            <w:tcW w:w="1078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2</w:t>
            </w:r>
          </w:p>
        </w:tc>
        <w:tc>
          <w:tcPr>
            <w:tcW w:w="1079" w:type="dxa"/>
          </w:tcPr>
          <w:p w:rsidR="00984EC1" w:rsidRPr="00DF28DC" w:rsidRDefault="00984EC1" w:rsidP="00F72D3F">
            <w:r w:rsidRPr="00DF28DC">
              <w:t>Col</w:t>
            </w:r>
            <w:r w:rsidR="00F72D3F" w:rsidRPr="00DF28DC">
              <w:t>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Col0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Row3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Row2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Row1</w:t>
            </w:r>
          </w:p>
        </w:tc>
        <w:tc>
          <w:tcPr>
            <w:tcW w:w="1079" w:type="dxa"/>
          </w:tcPr>
          <w:p w:rsidR="00984EC1" w:rsidRPr="00DF28DC" w:rsidRDefault="00984EC1">
            <w:r w:rsidRPr="00DF28DC">
              <w:t>Row0</w:t>
            </w:r>
          </w:p>
        </w:tc>
      </w:tr>
    </w:tbl>
    <w:p w:rsidR="00DA4519" w:rsidRPr="00DF28DC" w:rsidRDefault="00DA451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57"/>
        <w:gridCol w:w="2157"/>
        <w:gridCol w:w="2158"/>
        <w:gridCol w:w="2158"/>
      </w:tblGrid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1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2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3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Row0</w:t>
            </w:r>
            <w:r w:rsidR="00D03D1A" w:rsidRPr="00DF28DC">
              <w:t xml:space="preserve"> (pin33)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4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5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6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Row1</w:t>
            </w:r>
            <w:r w:rsidR="00D03D1A" w:rsidRPr="00DF28DC">
              <w:t xml:space="preserve"> (pin32)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7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8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9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Row2</w:t>
            </w:r>
            <w:r w:rsidR="00D03D1A" w:rsidRPr="00DF28DC">
              <w:t xml:space="preserve"> (pin31)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C13277">
            <w:r w:rsidRPr="00DF28DC">
              <w:t>*</w:t>
            </w:r>
          </w:p>
        </w:tc>
        <w:tc>
          <w:tcPr>
            <w:tcW w:w="2157" w:type="dxa"/>
          </w:tcPr>
          <w:p w:rsidR="00C13277" w:rsidRPr="00DF28DC" w:rsidRDefault="00C13277">
            <w:r w:rsidRPr="00DF28DC">
              <w:t>0</w:t>
            </w:r>
          </w:p>
        </w:tc>
        <w:tc>
          <w:tcPr>
            <w:tcW w:w="2158" w:type="dxa"/>
          </w:tcPr>
          <w:p w:rsidR="00C13277" w:rsidRPr="00DF28DC" w:rsidRDefault="00C13277">
            <w:r w:rsidRPr="00DF28DC">
              <w:t>#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Row3</w:t>
            </w:r>
            <w:r w:rsidR="00D03D1A" w:rsidRPr="00DF28DC">
              <w:t xml:space="preserve"> (pin30)</w:t>
            </w:r>
          </w:p>
        </w:tc>
      </w:tr>
      <w:tr w:rsidR="00C13277" w:rsidRPr="00237D6F" w:rsidTr="00C13277">
        <w:tc>
          <w:tcPr>
            <w:tcW w:w="2157" w:type="dxa"/>
          </w:tcPr>
          <w:p w:rsidR="00C13277" w:rsidRPr="00DF28DC" w:rsidRDefault="008B59EE">
            <w:r w:rsidRPr="00DF28DC">
              <w:t>Col0</w:t>
            </w:r>
            <w:r w:rsidR="00D03D1A" w:rsidRPr="00DF28DC">
              <w:t xml:space="preserve"> (pin36)</w:t>
            </w:r>
          </w:p>
        </w:tc>
        <w:tc>
          <w:tcPr>
            <w:tcW w:w="2157" w:type="dxa"/>
          </w:tcPr>
          <w:p w:rsidR="00C13277" w:rsidRPr="00DF28DC" w:rsidRDefault="008B59EE">
            <w:r w:rsidRPr="00DF28DC">
              <w:t>Col1</w:t>
            </w:r>
            <w:r w:rsidR="00D03D1A" w:rsidRPr="00DF28DC">
              <w:t xml:space="preserve"> (pin35)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Col2</w:t>
            </w:r>
            <w:r w:rsidR="00D03D1A" w:rsidRPr="00DF28DC">
              <w:t xml:space="preserve"> (pin34)</w:t>
            </w:r>
          </w:p>
        </w:tc>
        <w:tc>
          <w:tcPr>
            <w:tcW w:w="2158" w:type="dxa"/>
          </w:tcPr>
          <w:p w:rsidR="00C13277" w:rsidRPr="00DF28DC" w:rsidRDefault="008B59EE">
            <w:r w:rsidRPr="00DF28DC">
              <w:t>-</w:t>
            </w:r>
          </w:p>
        </w:tc>
      </w:tr>
    </w:tbl>
    <w:p w:rsidR="00237D6F" w:rsidRPr="00DF28DC" w:rsidRDefault="00237D6F" w:rsidP="00237D6F"/>
    <w:p w:rsidR="00316808" w:rsidRPr="00DF28DC" w:rsidRDefault="00316808" w:rsidP="00316808">
      <w:r w:rsidRPr="00DF28DC">
        <w:t>Connected to</w:t>
      </w:r>
      <w:r w:rsidR="00E00632" w:rsidRPr="00DF28DC">
        <w:t xml:space="preserve"> Row</w:t>
      </w:r>
      <w:r w:rsidRPr="00DF28DC">
        <w:t xml:space="preserve"> </w:t>
      </w:r>
      <w:r w:rsidR="00E00632" w:rsidRPr="00DF28DC">
        <w:t>pin {</w:t>
      </w:r>
      <w:r w:rsidRPr="00DF28DC">
        <w:t xml:space="preserve">33, 32, 31, 30}; </w:t>
      </w:r>
      <w:r w:rsidR="00E00632" w:rsidRPr="00DF28DC">
        <w:t xml:space="preserve">  </w:t>
      </w:r>
    </w:p>
    <w:p w:rsidR="00316808" w:rsidRPr="00DF28DC" w:rsidRDefault="00E00632" w:rsidP="00316808">
      <w:r w:rsidRPr="00DF28DC">
        <w:t>Connected to Column pin</w:t>
      </w:r>
      <w:r w:rsidR="00316808" w:rsidRPr="00DF28DC">
        <w:t xml:space="preserve"> {36, 35, 34}; </w:t>
      </w:r>
    </w:p>
    <w:p w:rsidR="00237D6F" w:rsidRPr="00DF28DC" w:rsidRDefault="00237D6F" w:rsidP="00237D6F">
      <w:r w:rsidRPr="00DF28DC">
        <w:t>Power consumption:</w:t>
      </w:r>
      <w:r w:rsidR="001D5C31">
        <w:t xml:space="preserve"> - </w:t>
      </w:r>
    </w:p>
    <w:p w:rsidR="009D54C2" w:rsidRDefault="009D54C2">
      <w:pPr>
        <w:rPr>
          <w:b/>
        </w:rPr>
      </w:pPr>
    </w:p>
    <w:p w:rsidR="00DC23E5" w:rsidRPr="00B53BE7" w:rsidRDefault="00DC23E5">
      <w:pPr>
        <w:rPr>
          <w:b/>
        </w:rPr>
      </w:pPr>
      <w:r w:rsidRPr="00B53BE7">
        <w:rPr>
          <w:b/>
        </w:rPr>
        <w:t>Ultrasonic sensors:</w:t>
      </w:r>
    </w:p>
    <w:p w:rsidR="006C2089" w:rsidRPr="00DF28DC" w:rsidRDefault="00CD008B">
      <w:r w:rsidRPr="00DF28DC">
        <w:t xml:space="preserve">Using </w:t>
      </w:r>
      <w:proofErr w:type="spellStart"/>
      <w:r w:rsidRPr="00DF28DC">
        <w:t>NewPing</w:t>
      </w:r>
      <w:proofErr w:type="spellEnd"/>
      <w:r w:rsidRPr="00DF28DC">
        <w:t xml:space="preserve"> Library for Arduino (Ultrasonic sensors) from: </w:t>
      </w:r>
      <w:hyperlink r:id="rId12" w:history="1">
        <w:r w:rsidR="00D426A0" w:rsidRPr="00DF28DC">
          <w:t>http://forum.arduino.cc/index.php/topic,106043.0.html</w:t>
        </w:r>
      </w:hyperlink>
    </w:p>
    <w:p w:rsidR="00D426A0" w:rsidRDefault="00B46021">
      <w:r w:rsidRPr="00DF28DC">
        <w:t>Datasheet</w:t>
      </w:r>
      <w:r w:rsidR="006D4C03" w:rsidRPr="00DF28DC">
        <w:t xml:space="preserve">: </w:t>
      </w:r>
      <w:hyperlink r:id="rId13" w:history="1">
        <w:r w:rsidR="00D26DFB" w:rsidRPr="00DF28DC">
          <w:t>http://www.micropik.com/PDF/HCSR04.pdf</w:t>
        </w:r>
      </w:hyperlink>
    </w:p>
    <w:p w:rsidR="00E10C11" w:rsidRDefault="00E10C11"/>
    <w:p w:rsidR="00E10C11" w:rsidRPr="00DF28DC" w:rsidRDefault="00E10C11" w:rsidP="00E10C11">
      <w:r w:rsidRPr="00DF28DC">
        <w:t>Trigger pin: 22</w:t>
      </w:r>
    </w:p>
    <w:p w:rsidR="00E10C11" w:rsidRPr="00DF28DC" w:rsidRDefault="00E10C11" w:rsidP="00E10C11">
      <w:r w:rsidRPr="00DF28DC">
        <w:t>Echo pin</w:t>
      </w:r>
      <w:r w:rsidR="0023485F" w:rsidRPr="00DF28DC">
        <w:t>: 24</w:t>
      </w:r>
    </w:p>
    <w:p w:rsidR="00E10C11" w:rsidRPr="00DF28DC" w:rsidRDefault="00E10C1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lastRenderedPageBreak/>
              <w:t>Working Voltage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DC 5 V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Current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15mA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Working Frequency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40Hz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Max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4m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Min Range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2cm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A184E">
            <w:r w:rsidRPr="00DF28DC">
              <w:t>Measuring Angle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15 degree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Trigger Input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10uS TTL pulse</w:t>
            </w:r>
          </w:p>
          <w:p w:rsidR="00D26DFB" w:rsidRPr="00DF28DC" w:rsidRDefault="00D26DFB"/>
        </w:tc>
      </w:tr>
      <w:tr w:rsidR="00D26DFB" w:rsidTr="00D26DFB">
        <w:tc>
          <w:tcPr>
            <w:tcW w:w="4315" w:type="dxa"/>
          </w:tcPr>
          <w:p w:rsidR="00D26DFB" w:rsidRPr="00DF28DC" w:rsidRDefault="00D26DFB">
            <w:r w:rsidRPr="00DF28DC">
              <w:t>Echo Output Signal</w:t>
            </w:r>
          </w:p>
        </w:tc>
        <w:tc>
          <w:tcPr>
            <w:tcW w:w="4315" w:type="dxa"/>
          </w:tcPr>
          <w:p w:rsidR="00D26DFB" w:rsidRPr="00DF28DC" w:rsidRDefault="00D26DFB" w:rsidP="00D26DFB">
            <w:r w:rsidRPr="00DF28DC">
              <w:t>Input TTL lever signal and the range in</w:t>
            </w:r>
          </w:p>
          <w:p w:rsidR="00D26DFB" w:rsidRPr="00DF28DC" w:rsidRDefault="00D26DFB" w:rsidP="00D26DFB">
            <w:r w:rsidRPr="00DF28DC">
              <w:t>proportion</w:t>
            </w:r>
          </w:p>
          <w:p w:rsidR="00D26DFB" w:rsidRPr="00DF28DC" w:rsidRDefault="00D26DFB"/>
        </w:tc>
      </w:tr>
    </w:tbl>
    <w:p w:rsidR="00CD008B" w:rsidRDefault="00CD008B" w:rsidP="00D26DFB"/>
    <w:p w:rsidR="00511FEB" w:rsidRPr="00961A65" w:rsidRDefault="00511FEB" w:rsidP="00D26DFB">
      <w:pPr>
        <w:rPr>
          <w:b/>
        </w:rPr>
      </w:pPr>
      <w:r w:rsidRPr="00961A65">
        <w:rPr>
          <w:b/>
        </w:rPr>
        <w:t>Infra-red distance sensor</w:t>
      </w:r>
    </w:p>
    <w:p w:rsidR="00511FEB" w:rsidRDefault="0061176E" w:rsidP="00D26DFB">
      <w:r>
        <w:t>Datasheet</w:t>
      </w:r>
      <w:r w:rsidR="00511FEB">
        <w:t xml:space="preserve">: </w:t>
      </w:r>
      <w:hyperlink r:id="rId14" w:history="1">
        <w:r w:rsidR="00BD2C23" w:rsidRPr="006B5056">
          <w:rPr>
            <w:rStyle w:val="Hyperlink"/>
          </w:rPr>
          <w:t>https://www.sparkfun.com/datasheets/Sensors/Infrared/gp2y0a02yk_e.pdf</w:t>
        </w:r>
      </w:hyperlink>
    </w:p>
    <w:p w:rsidR="00BD2C23" w:rsidRDefault="00E425DA" w:rsidP="00D26DFB">
      <w:r>
        <w:t>Connected</w:t>
      </w:r>
      <w:r w:rsidR="00BD2C23">
        <w:t xml:space="preserve"> to Mega Analog Pin 15</w:t>
      </w:r>
    </w:p>
    <w:p w:rsidR="00923C63" w:rsidRDefault="00923C63" w:rsidP="00923C63">
      <w:r>
        <w:rPr>
          <w:rFonts w:hint="eastAsia"/>
        </w:rPr>
        <w:t>■</w:t>
      </w:r>
      <w:r>
        <w:rPr>
          <w:rFonts w:hint="eastAsia"/>
        </w:rPr>
        <w:t>Absolute Maximum Ratings</w:t>
      </w:r>
    </w:p>
    <w:p w:rsidR="00923C63" w:rsidRDefault="00923C63" w:rsidP="00923C63">
      <w:r>
        <w:t>Symbol Rating Unit</w:t>
      </w:r>
    </w:p>
    <w:p w:rsidR="00923C63" w:rsidRDefault="00923C63" w:rsidP="00923C63">
      <w:r>
        <w:t>Supply voltage VCC -0.3 to +7 V</w:t>
      </w:r>
    </w:p>
    <w:p w:rsidR="00923C63" w:rsidRDefault="00923C63" w:rsidP="00923C63">
      <w:r>
        <w:t>Output terminal voltage VO -0.3 to VCC+0.3 V</w:t>
      </w:r>
    </w:p>
    <w:p w:rsidR="00923C63" w:rsidRDefault="00923C63" w:rsidP="00923C63">
      <w:r>
        <w:t>Recommended operating conditions</w:t>
      </w:r>
    </w:p>
    <w:p w:rsidR="00923C63" w:rsidRPr="00DF28DC" w:rsidRDefault="00810FC2" w:rsidP="00923C63">
      <w:r>
        <w:t>Supp</w:t>
      </w:r>
      <w:r w:rsidR="00923C63">
        <w:t>ly voltage VCC 4.5 to 5.5 V</w:t>
      </w:r>
    </w:p>
    <w:sectPr w:rsidR="00923C63" w:rsidRPr="00DF28D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1985BCB"/>
    <w:multiLevelType w:val="multilevel"/>
    <w:tmpl w:val="A9745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7AE"/>
    <w:rsid w:val="00014531"/>
    <w:rsid w:val="00023269"/>
    <w:rsid w:val="00077224"/>
    <w:rsid w:val="000D349E"/>
    <w:rsid w:val="00111083"/>
    <w:rsid w:val="001524B1"/>
    <w:rsid w:val="001B3708"/>
    <w:rsid w:val="001C69F6"/>
    <w:rsid w:val="001D5C31"/>
    <w:rsid w:val="001E464C"/>
    <w:rsid w:val="00224B9A"/>
    <w:rsid w:val="0023485F"/>
    <w:rsid w:val="00237D6F"/>
    <w:rsid w:val="00263D33"/>
    <w:rsid w:val="002C5DB3"/>
    <w:rsid w:val="002E3EE0"/>
    <w:rsid w:val="00316808"/>
    <w:rsid w:val="003434D7"/>
    <w:rsid w:val="00352E3E"/>
    <w:rsid w:val="00371410"/>
    <w:rsid w:val="0039594C"/>
    <w:rsid w:val="003A192C"/>
    <w:rsid w:val="003B45CD"/>
    <w:rsid w:val="003D29BA"/>
    <w:rsid w:val="003D66DD"/>
    <w:rsid w:val="003F05FF"/>
    <w:rsid w:val="00441B8D"/>
    <w:rsid w:val="0044366A"/>
    <w:rsid w:val="004679F6"/>
    <w:rsid w:val="004724A0"/>
    <w:rsid w:val="00500C1E"/>
    <w:rsid w:val="005011B8"/>
    <w:rsid w:val="00511FEB"/>
    <w:rsid w:val="00540231"/>
    <w:rsid w:val="00545850"/>
    <w:rsid w:val="005566D9"/>
    <w:rsid w:val="00564B82"/>
    <w:rsid w:val="005900E7"/>
    <w:rsid w:val="005E3882"/>
    <w:rsid w:val="006067DE"/>
    <w:rsid w:val="0061176E"/>
    <w:rsid w:val="00644459"/>
    <w:rsid w:val="00667414"/>
    <w:rsid w:val="00693164"/>
    <w:rsid w:val="00693246"/>
    <w:rsid w:val="006A06B9"/>
    <w:rsid w:val="006A394A"/>
    <w:rsid w:val="006C2089"/>
    <w:rsid w:val="006C6757"/>
    <w:rsid w:val="006D4C03"/>
    <w:rsid w:val="006F0AC9"/>
    <w:rsid w:val="00760ACD"/>
    <w:rsid w:val="007F3BEB"/>
    <w:rsid w:val="00801091"/>
    <w:rsid w:val="00806BD1"/>
    <w:rsid w:val="00810FC2"/>
    <w:rsid w:val="0081224C"/>
    <w:rsid w:val="008343C4"/>
    <w:rsid w:val="00847585"/>
    <w:rsid w:val="0087240D"/>
    <w:rsid w:val="008924C0"/>
    <w:rsid w:val="008B59EE"/>
    <w:rsid w:val="008F5D77"/>
    <w:rsid w:val="0090778D"/>
    <w:rsid w:val="009144F6"/>
    <w:rsid w:val="00923C63"/>
    <w:rsid w:val="009519FF"/>
    <w:rsid w:val="00961A65"/>
    <w:rsid w:val="00966C73"/>
    <w:rsid w:val="00984EC1"/>
    <w:rsid w:val="009B7D8B"/>
    <w:rsid w:val="009D54C2"/>
    <w:rsid w:val="009E2F1A"/>
    <w:rsid w:val="009E4BA2"/>
    <w:rsid w:val="00A24655"/>
    <w:rsid w:val="00A346A8"/>
    <w:rsid w:val="00A35A88"/>
    <w:rsid w:val="00A837AE"/>
    <w:rsid w:val="00A842D6"/>
    <w:rsid w:val="00A956C5"/>
    <w:rsid w:val="00A971F5"/>
    <w:rsid w:val="00B25A4B"/>
    <w:rsid w:val="00B46021"/>
    <w:rsid w:val="00B53BE7"/>
    <w:rsid w:val="00B8211E"/>
    <w:rsid w:val="00B83470"/>
    <w:rsid w:val="00BD2C23"/>
    <w:rsid w:val="00BF3276"/>
    <w:rsid w:val="00C13277"/>
    <w:rsid w:val="00C255EA"/>
    <w:rsid w:val="00C675B8"/>
    <w:rsid w:val="00C71E31"/>
    <w:rsid w:val="00C77F92"/>
    <w:rsid w:val="00CA3FD0"/>
    <w:rsid w:val="00CD008B"/>
    <w:rsid w:val="00CE739D"/>
    <w:rsid w:val="00D03D1A"/>
    <w:rsid w:val="00D223BB"/>
    <w:rsid w:val="00D26DFB"/>
    <w:rsid w:val="00D42089"/>
    <w:rsid w:val="00D426A0"/>
    <w:rsid w:val="00D50C9B"/>
    <w:rsid w:val="00D50FA3"/>
    <w:rsid w:val="00D5682F"/>
    <w:rsid w:val="00DA184E"/>
    <w:rsid w:val="00DA4519"/>
    <w:rsid w:val="00DB5A35"/>
    <w:rsid w:val="00DC23E5"/>
    <w:rsid w:val="00DF0ED0"/>
    <w:rsid w:val="00DF28DC"/>
    <w:rsid w:val="00E00632"/>
    <w:rsid w:val="00E10C11"/>
    <w:rsid w:val="00E425DA"/>
    <w:rsid w:val="00E53CD1"/>
    <w:rsid w:val="00E60122"/>
    <w:rsid w:val="00EA64B7"/>
    <w:rsid w:val="00EC7D88"/>
    <w:rsid w:val="00EC7E3F"/>
    <w:rsid w:val="00ED2CE5"/>
    <w:rsid w:val="00F50218"/>
    <w:rsid w:val="00F72D3F"/>
    <w:rsid w:val="00F771BD"/>
    <w:rsid w:val="00FD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FB6D1B-8D40-496B-9A2E-565725718B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C208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5682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36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DefaultParagraphFont"/>
    <w:rsid w:val="00B8211E"/>
  </w:style>
  <w:style w:type="character" w:styleId="Hyperlink">
    <w:name w:val="Hyperlink"/>
    <w:basedOn w:val="DefaultParagraphFont"/>
    <w:uiPriority w:val="99"/>
    <w:unhideWhenUsed/>
    <w:rsid w:val="0081224C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C2089"/>
    <w:rPr>
      <w:rFonts w:ascii="Times New Roman" w:eastAsia="Times New Roman" w:hAnsi="Times New Roman" w:cs="Times New Roman"/>
      <w:b/>
      <w:bCs/>
      <w:kern w:val="36"/>
      <w:sz w:val="48"/>
      <w:szCs w:val="48"/>
      <w:lang w:val="en-SG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5682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568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paragraph" w:styleId="NoSpacing">
    <w:name w:val="No Spacing"/>
    <w:uiPriority w:val="1"/>
    <w:qFormat/>
    <w:rsid w:val="0039594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19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59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262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09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5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ololu.com/file/download/LSM303D.pdf?file_id=0J703" TargetMode="External"/><Relationship Id="rId13" Type="http://schemas.openxmlformats.org/officeDocument/2006/relationships/hyperlink" Target="http://www.micropik.com/PDF/HCSR04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ololu.com/file/download/L3GD20H.pdf?file_id=0J731" TargetMode="External"/><Relationship Id="rId12" Type="http://schemas.openxmlformats.org/officeDocument/2006/relationships/hyperlink" Target="http://forum.arduino.cc/index.php/topic,106043.0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pololu.com/product/2470" TargetMode="External"/><Relationship Id="rId11" Type="http://schemas.openxmlformats.org/officeDocument/2006/relationships/hyperlink" Target="https://github.com/pololu/lps-arduino" TargetMode="External"/><Relationship Id="rId5" Type="http://schemas.openxmlformats.org/officeDocument/2006/relationships/hyperlink" Target="http://www.atmel.com/Images/Atmel-2549-8-bit-AVR-Microcontroller-ATmega640-1280-1281-2560-2561_datasheet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pololu/l3g-arduin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pololu.com/category/28/solderless-breadboards" TargetMode="External"/><Relationship Id="rId14" Type="http://schemas.openxmlformats.org/officeDocument/2006/relationships/hyperlink" Target="https://www.sparkfun.com/datasheets/Sensors/Infrared/gp2y0a02yk_e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4</Pages>
  <Words>787</Words>
  <Characters>4491</Characters>
  <Application>Microsoft Office Word</Application>
  <DocSecurity>0</DocSecurity>
  <Lines>37</Lines>
  <Paragraphs>10</Paragraphs>
  <ScaleCrop>false</ScaleCrop>
  <Company/>
  <LinksUpToDate>false</LinksUpToDate>
  <CharactersWithSpaces>5268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yongkai</dc:creator>
  <cp:keywords/>
  <dc:description/>
  <cp:lastModifiedBy>zhang yongkai</cp:lastModifiedBy>
  <cp:revision>123</cp:revision>
  <dcterms:created xsi:type="dcterms:W3CDTF">2015-09-13T02:32:00Z</dcterms:created>
  <dcterms:modified xsi:type="dcterms:W3CDTF">2015-09-13T09:19:00Z</dcterms:modified>
</cp:coreProperties>
</file>